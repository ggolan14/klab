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C9CA" w14:textId="7E20373D" w:rsidR="00483F0A" w:rsidRDefault="00C1152C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FF115A" wp14:editId="61FECE31">
                <wp:simplePos x="0" y="0"/>
                <wp:positionH relativeFrom="column">
                  <wp:posOffset>-419321</wp:posOffset>
                </wp:positionH>
                <wp:positionV relativeFrom="paragraph">
                  <wp:posOffset>359</wp:posOffset>
                </wp:positionV>
                <wp:extent cx="2360930" cy="1404620"/>
                <wp:effectExtent l="22860" t="0" r="0" b="1143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FCE7" w14:textId="4D9E03A2" w:rsidR="00C1152C" w:rsidRPr="00C1152C" w:rsidRDefault="00C115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Keep this screen-&gt;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FF115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33pt;margin-top:.0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">
                <v:textbox style="mso-fit-shape-to-text:t">
                  <w:txbxContent>
                    <w:p w14:paraId="60CAFCE7" w14:textId="4D9E03A2" w:rsidR="00C1152C" w:rsidRPr="00C1152C" w:rsidRDefault="00C115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Keep this screen-&gt;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5ABC">
        <w:rPr>
          <w:noProof/>
        </w:rPr>
        <w:drawing>
          <wp:anchor distT="0" distB="0" distL="114300" distR="114300" simplePos="0" relativeHeight="251658240" behindDoc="0" locked="0" layoutInCell="1" allowOverlap="1" wp14:anchorId="5E74D3E5" wp14:editId="3C569626">
            <wp:simplePos x="0" y="0"/>
            <wp:positionH relativeFrom="margin">
              <wp:posOffset>1969853</wp:posOffset>
            </wp:positionH>
            <wp:positionV relativeFrom="paragraph">
              <wp:posOffset>-223603</wp:posOffset>
            </wp:positionV>
            <wp:extent cx="4175400" cy="177082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400" cy="1770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8937F" w14:textId="50AF9CC4" w:rsidR="00483F0A" w:rsidRDefault="00483F0A"/>
    <w:p w14:paraId="6100DFA0" w14:textId="1D7CE07E" w:rsidR="00483F0A" w:rsidRDefault="00483F0A"/>
    <w:p w14:paraId="21E2891D" w14:textId="6E14E6A7" w:rsidR="00483F0A" w:rsidRDefault="00483F0A"/>
    <w:p w14:paraId="0DFFB89A" w14:textId="080AD09C" w:rsidR="00483F0A" w:rsidRDefault="00483F0A"/>
    <w:p w14:paraId="5A312248" w14:textId="0F829F88" w:rsidR="00483F0A" w:rsidRDefault="00483F0A"/>
    <w:p w14:paraId="69FF2D6D" w14:textId="388DD0B4" w:rsidR="00483F0A" w:rsidRDefault="00C1152C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8C51D9" wp14:editId="10E14F00">
                <wp:simplePos x="0" y="0"/>
                <wp:positionH relativeFrom="column">
                  <wp:posOffset>-437791</wp:posOffset>
                </wp:positionH>
                <wp:positionV relativeFrom="paragraph">
                  <wp:posOffset>91302</wp:posOffset>
                </wp:positionV>
                <wp:extent cx="2360930" cy="1404620"/>
                <wp:effectExtent l="22860" t="0" r="0" b="1143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F2A3" w14:textId="10352864" w:rsidR="00C1152C" w:rsidRPr="00C1152C" w:rsidRDefault="00C1152C" w:rsidP="00C115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version: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C51D9" id="_x0000_s1027" type="#_x0000_t202" style="position:absolute;margin-left:-34.45pt;margin-top:7.2pt;width:185.9pt;height:110.6pt;flip:x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">
                <v:textbox style="mso-fit-shape-to-text:t">
                  <w:txbxContent>
                    <w:p w14:paraId="4DAEF2A3" w14:textId="10352864" w:rsidR="00C1152C" w:rsidRPr="00C1152C" w:rsidRDefault="00C1152C" w:rsidP="00C115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  <w:r>
                        <w:rPr>
                          <w:lang w:val="en-US"/>
                        </w:rPr>
                        <w:t xml:space="preserve"> version: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B95DB6" wp14:editId="0561EE4E">
                <wp:simplePos x="0" y="0"/>
                <wp:positionH relativeFrom="column">
                  <wp:posOffset>2648198</wp:posOffset>
                </wp:positionH>
                <wp:positionV relativeFrom="paragraph">
                  <wp:posOffset>171119</wp:posOffset>
                </wp:positionV>
                <wp:extent cx="2360930" cy="1404620"/>
                <wp:effectExtent l="22860" t="0" r="0" b="1143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B1369" w14:textId="7EA95A63" w:rsidR="00C1152C" w:rsidRPr="00C1152C" w:rsidRDefault="00C1152C" w:rsidP="00C115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Old version: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95DB6" id="_x0000_s1028" type="#_x0000_t202" style="position:absolute;margin-left:208.5pt;margin-top:13.45pt;width:185.9pt;height:110.6pt;flip:x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Dt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">
                <v:textbox style="mso-fit-shape-to-text:t">
                  <w:txbxContent>
                    <w:p w14:paraId="5AAB1369" w14:textId="7EA95A63" w:rsidR="00C1152C" w:rsidRPr="00C1152C" w:rsidRDefault="00C1152C" w:rsidP="00C115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Old version: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BCFA9" w14:textId="5B64962C" w:rsidR="00483F0A" w:rsidRDefault="00C1152C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BB1C50" wp14:editId="12868E0E">
                <wp:simplePos x="0" y="0"/>
                <wp:positionH relativeFrom="page">
                  <wp:posOffset>238125</wp:posOffset>
                </wp:positionH>
                <wp:positionV relativeFrom="paragraph">
                  <wp:posOffset>182245</wp:posOffset>
                </wp:positionV>
                <wp:extent cx="3108960" cy="3879850"/>
                <wp:effectExtent l="0" t="0" r="1524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8960" cy="387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B84A1" w14:textId="0BF09FD6" w:rsidR="00C7476D" w:rsidRDefault="00C1152C" w:rsidP="00C7476D">
                            <w:pPr>
                              <w:pStyle w:val="CommentText"/>
                              <w:rPr>
                                <w:lang w:val="en-US"/>
                              </w:rPr>
                            </w:pPr>
                            <w:bookmarkStart w:id="0" w:name="_Hlk122008652"/>
                            <w:r>
                              <w:rPr>
                                <w:lang w:val="en-US"/>
                              </w:rPr>
                              <w:t xml:space="preserve">In the next screen you will see two sets of unmarked keys. In each trial you will be asked to press a key and your payoff for that trial will be displayed on the key you selected. </w:t>
                            </w:r>
                            <w:r w:rsidR="00C7476D">
                              <w:rPr>
                                <w:lang w:val="en-US"/>
                              </w:rPr>
                              <w:t xml:space="preserve">The current study </w:t>
                            </w:r>
                            <w:r w:rsidR="004A21E1">
                              <w:rPr>
                                <w:lang w:val="en-US"/>
                              </w:rPr>
                              <w:t>includes</w:t>
                            </w:r>
                            <w:r w:rsidR="00C7476D">
                              <w:rPr>
                                <w:lang w:val="en-US"/>
                              </w:rPr>
                              <w:t xml:space="preserve"> 3 games, each consisting </w:t>
                            </w:r>
                            <w:r w:rsidR="00F95A8C">
                              <w:rPr>
                                <w:lang w:val="en-US"/>
                              </w:rPr>
                              <w:t xml:space="preserve">of </w:t>
                            </w:r>
                            <w:r w:rsidR="00C7476D">
                              <w:rPr>
                                <w:lang w:val="en-US"/>
                              </w:rPr>
                              <w:t>several rounds</w:t>
                            </w:r>
                            <w:r w:rsidR="002C024F">
                              <w:rPr>
                                <w:lang w:val="en-US"/>
                              </w:rPr>
                              <w:t>.</w:t>
                            </w:r>
                            <w:r w:rsidR="00C7476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C024F">
                              <w:rPr>
                                <w:lang w:val="en-US"/>
                              </w:rPr>
                              <w:t>E</w:t>
                            </w:r>
                            <w:r w:rsidR="00C7476D">
                              <w:rPr>
                                <w:lang w:val="en-US"/>
                              </w:rPr>
                              <w:t>ach round</w:t>
                            </w:r>
                            <w:r w:rsidR="002C024F">
                              <w:rPr>
                                <w:lang w:val="en-US"/>
                              </w:rPr>
                              <w:t>, in all three games,</w:t>
                            </w:r>
                            <w:r w:rsidR="00C7476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C024F">
                              <w:rPr>
                                <w:lang w:val="en-US"/>
                              </w:rPr>
                              <w:t>includes</w:t>
                            </w:r>
                            <w:r w:rsidR="00C7476D">
                              <w:rPr>
                                <w:lang w:val="en-US"/>
                              </w:rPr>
                              <w:t xml:space="preserve"> 12</w:t>
                            </w:r>
                            <w:r w:rsidR="002C024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7476D">
                              <w:rPr>
                                <w:lang w:val="en-US"/>
                              </w:rPr>
                              <w:t>trials.</w:t>
                            </w:r>
                          </w:p>
                          <w:bookmarkEnd w:id="0"/>
                          <w:p w14:paraId="5D952A32" w14:textId="65C6AAA9" w:rsidR="00C1152C" w:rsidRDefault="00C1152C" w:rsidP="00C1152C">
                            <w:pPr>
                              <w:pStyle w:val="CommentTex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first game </w:t>
                            </w:r>
                            <w:r w:rsidR="00423A4B">
                              <w:rPr>
                                <w:lang w:val="en-US"/>
                              </w:rPr>
                              <w:t>includes</w:t>
                            </w:r>
                            <w:r>
                              <w:rPr>
                                <w:lang w:val="en-US"/>
                              </w:rPr>
                              <w:t xml:space="preserve"> 10 rounds.</w:t>
                            </w:r>
                          </w:p>
                          <w:p w14:paraId="3E80BAD2" w14:textId="118E0B1C" w:rsidR="00C1152C" w:rsidRDefault="00C1152C" w:rsidP="00C1152C">
                            <w:pPr>
                              <w:pStyle w:val="CommentTex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second game </w:t>
                            </w:r>
                            <w:r w:rsidR="00423A4B">
                              <w:rPr>
                                <w:lang w:val="en-US"/>
                              </w:rPr>
                              <w:t>includes</w:t>
                            </w:r>
                            <w:r>
                              <w:rPr>
                                <w:lang w:val="en-US"/>
                              </w:rPr>
                              <w:t xml:space="preserve"> 20 rounds.</w:t>
                            </w:r>
                          </w:p>
                          <w:p w14:paraId="6B8BF163" w14:textId="114CF25D" w:rsidR="00C1152C" w:rsidRDefault="00C1152C" w:rsidP="00C1152C">
                            <w:pPr>
                              <w:pStyle w:val="CommentTex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third game </w:t>
                            </w:r>
                            <w:r w:rsidR="00423A4B">
                              <w:rPr>
                                <w:lang w:val="en-US"/>
                              </w:rPr>
                              <w:t xml:space="preserve">includes </w:t>
                            </w:r>
                            <w:r>
                              <w:rPr>
                                <w:lang w:val="en-US"/>
                              </w:rPr>
                              <w:t>10 rounds.</w:t>
                            </w:r>
                          </w:p>
                          <w:p w14:paraId="26653E82" w14:textId="57AEB7F3" w:rsidR="00C1152C" w:rsidRDefault="00C1152C" w:rsidP="00C1152C">
                            <w:pPr>
                              <w:pStyle w:val="CommentTex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will be informed when </w:t>
                            </w:r>
                            <w:r w:rsidR="00F627CC">
                              <w:rPr>
                                <w:lang w:val="en-US"/>
                              </w:rPr>
                              <w:t xml:space="preserve">each </w:t>
                            </w:r>
                            <w:r>
                              <w:rPr>
                                <w:lang w:val="en-US"/>
                              </w:rPr>
                              <w:t xml:space="preserve">new </w:t>
                            </w:r>
                            <w:r w:rsidR="00B82D29">
                              <w:rPr>
                                <w:lang w:val="en-US"/>
                              </w:rPr>
                              <w:t>trial</w:t>
                            </w:r>
                            <w:r>
                              <w:rPr>
                                <w:lang w:val="en-US"/>
                              </w:rPr>
                              <w:t>, round and game begins.</w:t>
                            </w:r>
                          </w:p>
                          <w:p w14:paraId="667106B6" w14:textId="64D3B8BF" w:rsidR="00C1152C" w:rsidRDefault="00C1152C" w:rsidP="00C1152C">
                            <w:pPr>
                              <w:pStyle w:val="CommentTex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Remember, your task is to obtain the highest payoffs in every round to increase your earnings.</w:t>
                            </w:r>
                          </w:p>
                          <w:p w14:paraId="6A776D83" w14:textId="29635E91" w:rsidR="00C1152C" w:rsidRDefault="00C1152C" w:rsidP="00C115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begin press – </w:t>
                            </w:r>
                            <w:r w:rsidR="00CD798D">
                              <w:rPr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lang w:val="en-US"/>
                              </w:rPr>
                              <w:t>Game 1</w:t>
                            </w:r>
                          </w:p>
                          <w:p w14:paraId="6B96E245" w14:textId="39FE8F9F" w:rsidR="00C1152C" w:rsidRPr="00C1152C" w:rsidRDefault="00CD798D" w:rsidP="00C11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  <w:r w:rsidR="00C1152C">
                              <w:rPr>
                                <w:lang w:val="en-US"/>
                              </w:rPr>
                              <w:t>Game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B1C5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8.75pt;margin-top:14.35pt;width:244.8pt;height:305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">
                <v:textbox>
                  <w:txbxContent>
                    <w:p w14:paraId="699B84A1" w14:textId="0BF09FD6" w:rsidR="00C7476D" w:rsidRDefault="00C1152C" w:rsidP="00C7476D">
                      <w:pPr>
                        <w:pStyle w:val="CommentText"/>
                        <w:rPr>
                          <w:lang w:val="en-US"/>
                        </w:rPr>
                      </w:pPr>
                      <w:bookmarkStart w:id="1" w:name="_Hlk122008652"/>
                      <w:r>
                        <w:rPr>
                          <w:lang w:val="en-US"/>
                        </w:rPr>
                        <w:t xml:space="preserve">In the next screen you will see two sets of unmarked keys. In each trial you will be asked to press a key and your payoff for that trial will be displayed on the key you selected. </w:t>
                      </w:r>
                      <w:r w:rsidR="00C7476D">
                        <w:rPr>
                          <w:lang w:val="en-US"/>
                        </w:rPr>
                        <w:t xml:space="preserve">The current study </w:t>
                      </w:r>
                      <w:r w:rsidR="004A21E1">
                        <w:rPr>
                          <w:lang w:val="en-US"/>
                        </w:rPr>
                        <w:t>includes</w:t>
                      </w:r>
                      <w:r w:rsidR="00C7476D">
                        <w:rPr>
                          <w:lang w:val="en-US"/>
                        </w:rPr>
                        <w:t xml:space="preserve"> 3 games, each consisting </w:t>
                      </w:r>
                      <w:r w:rsidR="00F95A8C">
                        <w:rPr>
                          <w:lang w:val="en-US"/>
                        </w:rPr>
                        <w:t xml:space="preserve">of </w:t>
                      </w:r>
                      <w:r w:rsidR="00C7476D">
                        <w:rPr>
                          <w:lang w:val="en-US"/>
                        </w:rPr>
                        <w:t>several rounds</w:t>
                      </w:r>
                      <w:r w:rsidR="002C024F">
                        <w:rPr>
                          <w:lang w:val="en-US"/>
                        </w:rPr>
                        <w:t>.</w:t>
                      </w:r>
                      <w:r w:rsidR="00C7476D">
                        <w:rPr>
                          <w:lang w:val="en-US"/>
                        </w:rPr>
                        <w:t xml:space="preserve"> </w:t>
                      </w:r>
                      <w:r w:rsidR="002C024F">
                        <w:rPr>
                          <w:lang w:val="en-US"/>
                        </w:rPr>
                        <w:t>E</w:t>
                      </w:r>
                      <w:r w:rsidR="00C7476D">
                        <w:rPr>
                          <w:lang w:val="en-US"/>
                        </w:rPr>
                        <w:t>ach round</w:t>
                      </w:r>
                      <w:r w:rsidR="002C024F">
                        <w:rPr>
                          <w:lang w:val="en-US"/>
                        </w:rPr>
                        <w:t>, in all three games,</w:t>
                      </w:r>
                      <w:r w:rsidR="00C7476D">
                        <w:rPr>
                          <w:lang w:val="en-US"/>
                        </w:rPr>
                        <w:t xml:space="preserve"> </w:t>
                      </w:r>
                      <w:r w:rsidR="002C024F">
                        <w:rPr>
                          <w:lang w:val="en-US"/>
                        </w:rPr>
                        <w:t>includes</w:t>
                      </w:r>
                      <w:r w:rsidR="00C7476D">
                        <w:rPr>
                          <w:lang w:val="en-US"/>
                        </w:rPr>
                        <w:t xml:space="preserve"> 12</w:t>
                      </w:r>
                      <w:r w:rsidR="002C024F">
                        <w:rPr>
                          <w:lang w:val="en-US"/>
                        </w:rPr>
                        <w:t xml:space="preserve"> </w:t>
                      </w:r>
                      <w:r w:rsidR="00C7476D">
                        <w:rPr>
                          <w:lang w:val="en-US"/>
                        </w:rPr>
                        <w:t>trials.</w:t>
                      </w:r>
                    </w:p>
                    <w:bookmarkEnd w:id="1"/>
                    <w:p w14:paraId="5D952A32" w14:textId="65C6AAA9" w:rsidR="00C1152C" w:rsidRDefault="00C1152C" w:rsidP="00C1152C">
                      <w:pPr>
                        <w:pStyle w:val="CommentTex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first game </w:t>
                      </w:r>
                      <w:r w:rsidR="00423A4B">
                        <w:rPr>
                          <w:lang w:val="en-US"/>
                        </w:rPr>
                        <w:t>includes</w:t>
                      </w:r>
                      <w:r>
                        <w:rPr>
                          <w:lang w:val="en-US"/>
                        </w:rPr>
                        <w:t xml:space="preserve"> 10 rounds.</w:t>
                      </w:r>
                    </w:p>
                    <w:p w14:paraId="3E80BAD2" w14:textId="118E0B1C" w:rsidR="00C1152C" w:rsidRDefault="00C1152C" w:rsidP="00C1152C">
                      <w:pPr>
                        <w:pStyle w:val="CommentTex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second game </w:t>
                      </w:r>
                      <w:r w:rsidR="00423A4B">
                        <w:rPr>
                          <w:lang w:val="en-US"/>
                        </w:rPr>
                        <w:t>includes</w:t>
                      </w:r>
                      <w:r>
                        <w:rPr>
                          <w:lang w:val="en-US"/>
                        </w:rPr>
                        <w:t xml:space="preserve"> 20 rounds.</w:t>
                      </w:r>
                    </w:p>
                    <w:p w14:paraId="6B8BF163" w14:textId="114CF25D" w:rsidR="00C1152C" w:rsidRDefault="00C1152C" w:rsidP="00C1152C">
                      <w:pPr>
                        <w:pStyle w:val="CommentTex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third game </w:t>
                      </w:r>
                      <w:r w:rsidR="00423A4B">
                        <w:rPr>
                          <w:lang w:val="en-US"/>
                        </w:rPr>
                        <w:t xml:space="preserve">includes </w:t>
                      </w:r>
                      <w:r>
                        <w:rPr>
                          <w:lang w:val="en-US"/>
                        </w:rPr>
                        <w:t>10 rounds.</w:t>
                      </w:r>
                    </w:p>
                    <w:p w14:paraId="26653E82" w14:textId="57AEB7F3" w:rsidR="00C1152C" w:rsidRDefault="00C1152C" w:rsidP="00C1152C">
                      <w:pPr>
                        <w:pStyle w:val="CommentTex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will be informed when </w:t>
                      </w:r>
                      <w:r w:rsidR="00F627CC">
                        <w:rPr>
                          <w:lang w:val="en-US"/>
                        </w:rPr>
                        <w:t xml:space="preserve">each </w:t>
                      </w:r>
                      <w:r>
                        <w:rPr>
                          <w:lang w:val="en-US"/>
                        </w:rPr>
                        <w:t xml:space="preserve">new </w:t>
                      </w:r>
                      <w:r w:rsidR="00B82D29">
                        <w:rPr>
                          <w:lang w:val="en-US"/>
                        </w:rPr>
                        <w:t>trial</w:t>
                      </w:r>
                      <w:r>
                        <w:rPr>
                          <w:lang w:val="en-US"/>
                        </w:rPr>
                        <w:t>, round and game begins.</w:t>
                      </w:r>
                    </w:p>
                    <w:p w14:paraId="667106B6" w14:textId="64D3B8BF" w:rsidR="00C1152C" w:rsidRDefault="00C1152C" w:rsidP="00C1152C">
                      <w:pPr>
                        <w:pStyle w:val="CommentTex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Remember, your task is to obtain the highest payoffs in every round to increase your earnings.</w:t>
                      </w:r>
                    </w:p>
                    <w:p w14:paraId="6A776D83" w14:textId="29635E91" w:rsidR="00C1152C" w:rsidRDefault="00C1152C" w:rsidP="00C115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begin press – </w:t>
                      </w:r>
                      <w:r w:rsidR="00CD798D">
                        <w:rPr>
                          <w:lang w:val="en-US"/>
                        </w:rPr>
                        <w:t xml:space="preserve">Start </w:t>
                      </w:r>
                      <w:r>
                        <w:rPr>
                          <w:lang w:val="en-US"/>
                        </w:rPr>
                        <w:t>Game 1</w:t>
                      </w:r>
                    </w:p>
                    <w:p w14:paraId="6B96E245" w14:textId="39FE8F9F" w:rsidR="00C1152C" w:rsidRPr="00C1152C" w:rsidRDefault="00CD798D" w:rsidP="00C11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  <w:r w:rsidR="00C1152C">
                        <w:rPr>
                          <w:lang w:val="en-US"/>
                        </w:rPr>
                        <w:t>Game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F98DEA8" w14:textId="3CE2094D" w:rsidR="00483F0A" w:rsidRDefault="00C1152C">
      <w:r w:rsidRPr="00F55ABC">
        <w:rPr>
          <w:noProof/>
        </w:rPr>
        <w:drawing>
          <wp:anchor distT="0" distB="0" distL="114300" distR="114300" simplePos="0" relativeHeight="251660288" behindDoc="0" locked="0" layoutInCell="1" allowOverlap="1" wp14:anchorId="7FA76DC1" wp14:editId="441202C7">
            <wp:simplePos x="0" y="0"/>
            <wp:positionH relativeFrom="column">
              <wp:posOffset>2702809</wp:posOffset>
            </wp:positionH>
            <wp:positionV relativeFrom="paragraph">
              <wp:posOffset>15765</wp:posOffset>
            </wp:positionV>
            <wp:extent cx="3577658" cy="1847096"/>
            <wp:effectExtent l="0" t="0" r="3810" b="127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658" cy="184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41A88" w14:textId="41E7671C" w:rsidR="009D19FA" w:rsidRDefault="009D19FA"/>
    <w:p w14:paraId="7A0BD608" w14:textId="257DD832" w:rsidR="00F55ABC" w:rsidRDefault="00F55ABC" w:rsidP="00F55ABC"/>
    <w:p w14:paraId="12C74BF7" w14:textId="06FD1E1F" w:rsidR="00F55ABC" w:rsidRDefault="00F55ABC" w:rsidP="00F55ABC"/>
    <w:p w14:paraId="491798D5" w14:textId="294EF49A" w:rsidR="00F55ABC" w:rsidRDefault="00F55ABC" w:rsidP="00F55ABC">
      <w:pPr>
        <w:rPr>
          <w:rtl/>
        </w:rPr>
      </w:pPr>
    </w:p>
    <w:p w14:paraId="7E2B8F50" w14:textId="18A8E770" w:rsidR="00C1152C" w:rsidRDefault="00C1152C" w:rsidP="00F55ABC">
      <w:pPr>
        <w:jc w:val="right"/>
        <w:rPr>
          <w:rtl/>
        </w:rPr>
      </w:pPr>
    </w:p>
    <w:p w14:paraId="1259D436" w14:textId="513133A4" w:rsidR="00C1152C" w:rsidRDefault="00C1152C" w:rsidP="00F55ABC">
      <w:pPr>
        <w:jc w:val="right"/>
        <w:rPr>
          <w:rtl/>
        </w:rPr>
      </w:pPr>
    </w:p>
    <w:p w14:paraId="3E529CF7" w14:textId="77777777" w:rsidR="00C1152C" w:rsidRDefault="00C1152C" w:rsidP="00F55ABC">
      <w:pPr>
        <w:jc w:val="right"/>
      </w:pPr>
    </w:p>
    <w:p w14:paraId="333EB5E7" w14:textId="77777777" w:rsidR="00C1152C" w:rsidRDefault="00C1152C" w:rsidP="00F55ABC">
      <w:pPr>
        <w:jc w:val="right"/>
      </w:pPr>
    </w:p>
    <w:p w14:paraId="16F8754C" w14:textId="77777777" w:rsidR="00C1152C" w:rsidRDefault="00C1152C" w:rsidP="00F55ABC">
      <w:pPr>
        <w:jc w:val="right"/>
      </w:pPr>
    </w:p>
    <w:p w14:paraId="49532E4B" w14:textId="77777777" w:rsidR="00C1152C" w:rsidRDefault="00C1152C" w:rsidP="00F55ABC">
      <w:pPr>
        <w:jc w:val="right"/>
      </w:pPr>
    </w:p>
    <w:p w14:paraId="52B93F96" w14:textId="77777777" w:rsidR="00C1152C" w:rsidRDefault="00C1152C" w:rsidP="00F55ABC">
      <w:pPr>
        <w:jc w:val="right"/>
      </w:pPr>
    </w:p>
    <w:p w14:paraId="6FA9CF09" w14:textId="77777777" w:rsidR="00C1152C" w:rsidRDefault="00C1152C" w:rsidP="00F55ABC">
      <w:pPr>
        <w:jc w:val="right"/>
      </w:pPr>
    </w:p>
    <w:p w14:paraId="0B80F1FB" w14:textId="77777777" w:rsidR="00C1152C" w:rsidRDefault="00C1152C" w:rsidP="00F55ABC">
      <w:pPr>
        <w:jc w:val="right"/>
      </w:pPr>
    </w:p>
    <w:p w14:paraId="7E7D024B" w14:textId="77777777" w:rsidR="00C1152C" w:rsidRDefault="00C1152C" w:rsidP="00F55ABC">
      <w:pPr>
        <w:jc w:val="right"/>
      </w:pPr>
    </w:p>
    <w:p w14:paraId="25D6FA4D" w14:textId="77777777" w:rsidR="00C1152C" w:rsidRDefault="00C1152C" w:rsidP="00F55ABC">
      <w:pPr>
        <w:jc w:val="right"/>
      </w:pPr>
    </w:p>
    <w:p w14:paraId="005EC90C" w14:textId="77777777" w:rsidR="00C1152C" w:rsidRDefault="00C1152C" w:rsidP="00F55ABC">
      <w:pPr>
        <w:jc w:val="right"/>
      </w:pPr>
    </w:p>
    <w:p w14:paraId="4F7E158C" w14:textId="77777777" w:rsidR="00C1152C" w:rsidRDefault="00C1152C" w:rsidP="00F55ABC">
      <w:pPr>
        <w:jc w:val="right"/>
      </w:pPr>
    </w:p>
    <w:p w14:paraId="28AAEBB5" w14:textId="77777777" w:rsidR="00C1152C" w:rsidRDefault="00C1152C" w:rsidP="00F55ABC">
      <w:pPr>
        <w:jc w:val="right"/>
      </w:pPr>
    </w:p>
    <w:p w14:paraId="56D858DA" w14:textId="77777777" w:rsidR="00C1152C" w:rsidRDefault="00C1152C" w:rsidP="00F55ABC">
      <w:pPr>
        <w:jc w:val="right"/>
      </w:pPr>
    </w:p>
    <w:p w14:paraId="4E35E7EA" w14:textId="5AD10198" w:rsidR="00C1152C" w:rsidRDefault="00C1152C" w:rsidP="00F55ABC">
      <w:pPr>
        <w:jc w:val="right"/>
      </w:pPr>
    </w:p>
    <w:p w14:paraId="1F36FB96" w14:textId="1B5E7B64" w:rsidR="00C1152C" w:rsidRDefault="00C1152C" w:rsidP="00F55ABC">
      <w:pPr>
        <w:jc w:val="right"/>
      </w:pPr>
    </w:p>
    <w:p w14:paraId="12B07343" w14:textId="77777777" w:rsidR="00C1152C" w:rsidRDefault="00C1152C" w:rsidP="00F55ABC">
      <w:pPr>
        <w:jc w:val="right"/>
      </w:pPr>
    </w:p>
    <w:p w14:paraId="252BD7A3" w14:textId="77777777" w:rsidR="00C1152C" w:rsidRDefault="00C1152C" w:rsidP="00F55ABC">
      <w:pPr>
        <w:jc w:val="right"/>
      </w:pPr>
    </w:p>
    <w:p w14:paraId="7117A0A2" w14:textId="77777777" w:rsidR="00C1152C" w:rsidRDefault="00C1152C" w:rsidP="00F55ABC">
      <w:pPr>
        <w:jc w:val="right"/>
      </w:pPr>
    </w:p>
    <w:p w14:paraId="6C58CE12" w14:textId="69C03D8B" w:rsidR="00C1152C" w:rsidRDefault="00C1152C" w:rsidP="00F55ABC">
      <w:pPr>
        <w:jc w:val="right"/>
        <w:rPr>
          <w:rtl/>
        </w:rPr>
      </w:pPr>
      <w:r w:rsidRPr="00C1152C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05F562" wp14:editId="3161FF70">
                <wp:simplePos x="0" y="0"/>
                <wp:positionH relativeFrom="column">
                  <wp:posOffset>174597</wp:posOffset>
                </wp:positionH>
                <wp:positionV relativeFrom="paragraph">
                  <wp:posOffset>26698</wp:posOffset>
                </wp:positionV>
                <wp:extent cx="2360930" cy="1404620"/>
                <wp:effectExtent l="22860" t="0" r="0" b="1143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9619F" w14:textId="6B599F6B" w:rsidR="00C1152C" w:rsidRPr="00C1152C" w:rsidRDefault="00C1152C" w:rsidP="00C115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version – relevant for each trial in each game!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5F562" id="_x0000_s1030" type="#_x0000_t202" style="position:absolute;left:0;text-align:left;margin-left:13.75pt;margin-top:2.1pt;width:185.9pt;height:110.6pt;flip:x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">
                <v:textbox style="mso-fit-shape-to-text:t">
                  <w:txbxContent>
                    <w:p w14:paraId="07D9619F" w14:textId="6B599F6B" w:rsidR="00C1152C" w:rsidRPr="00C1152C" w:rsidRDefault="00C1152C" w:rsidP="00C115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  <w:r>
                        <w:rPr>
                          <w:lang w:val="en-US"/>
                        </w:rPr>
                        <w:t xml:space="preserve"> version – relevant for each trial in each game!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152C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42A7CE" wp14:editId="08A41989">
                <wp:simplePos x="0" y="0"/>
                <wp:positionH relativeFrom="column">
                  <wp:posOffset>3119010</wp:posOffset>
                </wp:positionH>
                <wp:positionV relativeFrom="paragraph">
                  <wp:posOffset>12562</wp:posOffset>
                </wp:positionV>
                <wp:extent cx="2360930" cy="1404620"/>
                <wp:effectExtent l="22860" t="0" r="0" b="1143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F34D1" w14:textId="5D19B4BA" w:rsidR="00C1152C" w:rsidRPr="00C1152C" w:rsidRDefault="00C115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version – relevant for each trial in each game!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2A7CE" id="_x0000_s1031" type="#_x0000_t202" style="position:absolute;left:0;text-align:left;margin-left:245.6pt;margin-top:1pt;width:185.9pt;height:110.6pt;flip:x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pDGw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">
                <v:textbox style="mso-fit-shape-to-text:t">
                  <w:txbxContent>
                    <w:p w14:paraId="057F34D1" w14:textId="5D19B4BA" w:rsidR="00C1152C" w:rsidRPr="00C1152C" w:rsidRDefault="00C1152C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proofErr w:type="spellStart"/>
                      <w:r>
                        <w:rPr>
                          <w:lang w:val="en-US"/>
                        </w:rPr>
                        <w:t>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version – relevant for each trial in each game!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59CEA" w14:textId="7810A2EA" w:rsidR="00C1152C" w:rsidRPr="00C1152C" w:rsidRDefault="00C1152C" w:rsidP="00F55ABC">
      <w:pPr>
        <w:jc w:val="right"/>
        <w:rPr>
          <w:rtl/>
          <w:lang w:val="en-US"/>
        </w:rPr>
      </w:pPr>
    </w:p>
    <w:p w14:paraId="468F974B" w14:textId="6D27B112" w:rsidR="00C1152C" w:rsidRDefault="00C1152C" w:rsidP="00F55ABC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28B3E3" wp14:editId="278186EB">
                <wp:simplePos x="0" y="0"/>
                <wp:positionH relativeFrom="page">
                  <wp:posOffset>612250</wp:posOffset>
                </wp:positionH>
                <wp:positionV relativeFrom="paragraph">
                  <wp:posOffset>240997</wp:posOffset>
                </wp:positionV>
                <wp:extent cx="3108960" cy="3879850"/>
                <wp:effectExtent l="0" t="0" r="15240" b="2540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8960" cy="387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0380B" w14:textId="4A041EA8" w:rsidR="00C1152C" w:rsidRDefault="00C1152C" w:rsidP="00C11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are on Trial # out of 12 trials in this round</w:t>
                            </w:r>
                          </w:p>
                          <w:p w14:paraId="534252AD" w14:textId="51C2F8F1" w:rsidR="00C1152C" w:rsidRDefault="00C1152C" w:rsidP="00C11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Round # out of # rounds </w:t>
                            </w:r>
                          </w:p>
                          <w:p w14:paraId="24F4E5AF" w14:textId="69DDB0CF" w:rsidR="00C1152C" w:rsidRDefault="00C1152C" w:rsidP="00C11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ins w:id="2" w:author="dcohen" w:date="2022-12-15T15:10:00Z">
                              <w:r w:rsidR="00FE6503">
                                <w:rPr>
                                  <w:lang w:val="en-US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lang w:val="en-US"/>
                              </w:rPr>
                              <w:t># out of 3 games</w:t>
                            </w:r>
                          </w:p>
                          <w:p w14:paraId="7014F837" w14:textId="77777777" w:rsidR="00C1152C" w:rsidRDefault="00C1152C" w:rsidP="00C11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A920480" w14:textId="77777777" w:rsidR="00C1152C" w:rsidRDefault="00C1152C" w:rsidP="00C11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7BF679D" w14:textId="1C6D066F" w:rsidR="00C1152C" w:rsidRPr="00C1152C" w:rsidRDefault="00C1152C" w:rsidP="00C11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03D5D0" wp14:editId="1F47DAEC">
                                  <wp:extent cx="2917190" cy="1445213"/>
                                  <wp:effectExtent l="0" t="0" r="0" b="3175"/>
                                  <wp:docPr id="12" name="תמונה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7190" cy="144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B3E3" id="_x0000_s1032" type="#_x0000_t202" style="position:absolute;left:0;text-align:left;margin-left:48.2pt;margin-top:19pt;width:244.8pt;height:305.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">
                <v:textbox>
                  <w:txbxContent>
                    <w:p w14:paraId="4990380B" w14:textId="4A041EA8" w:rsidR="00C1152C" w:rsidRDefault="00C1152C" w:rsidP="00C11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are on Trial # out of 12 trials in this round</w:t>
                      </w:r>
                    </w:p>
                    <w:p w14:paraId="534252AD" w14:textId="51C2F8F1" w:rsidR="00C1152C" w:rsidRDefault="00C1152C" w:rsidP="00C11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Round # out of # rounds </w:t>
                      </w:r>
                    </w:p>
                    <w:p w14:paraId="24F4E5AF" w14:textId="69DDB0CF" w:rsidR="00C1152C" w:rsidRDefault="00C1152C" w:rsidP="00C11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  <w:ins w:id="82" w:author="dcohen" w:date="2022-12-15T15:10:00Z">
                        <w:r w:rsidR="00FE6503">
                          <w:rPr>
                            <w:lang w:val="en-US"/>
                          </w:rPr>
                          <w:t xml:space="preserve"> </w:t>
                        </w:r>
                      </w:ins>
                      <w:r>
                        <w:rPr>
                          <w:lang w:val="en-US"/>
                        </w:rPr>
                        <w:t># out of 3 games</w:t>
                      </w:r>
                    </w:p>
                    <w:p w14:paraId="7014F837" w14:textId="77777777" w:rsidR="00C1152C" w:rsidRDefault="00C1152C" w:rsidP="00C1152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A920480" w14:textId="77777777" w:rsidR="00C1152C" w:rsidRDefault="00C1152C" w:rsidP="00C1152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7BF679D" w14:textId="1C6D066F" w:rsidR="00C1152C" w:rsidRPr="00C1152C" w:rsidRDefault="00C1152C" w:rsidP="00C11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03D5D0" wp14:editId="1F47DAEC">
                            <wp:extent cx="2917190" cy="1445213"/>
                            <wp:effectExtent l="0" t="0" r="0" b="3175"/>
                            <wp:docPr id="12" name="תמונה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7190" cy="144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55ABC">
        <w:rPr>
          <w:noProof/>
        </w:rPr>
        <w:drawing>
          <wp:anchor distT="0" distB="0" distL="114300" distR="114300" simplePos="0" relativeHeight="251659264" behindDoc="0" locked="0" layoutInCell="1" allowOverlap="1" wp14:anchorId="42964A36" wp14:editId="5D2F50AA">
            <wp:simplePos x="0" y="0"/>
            <wp:positionH relativeFrom="column">
              <wp:posOffset>3108646</wp:posOffset>
            </wp:positionH>
            <wp:positionV relativeFrom="paragraph">
              <wp:posOffset>192902</wp:posOffset>
            </wp:positionV>
            <wp:extent cx="2642671" cy="1578693"/>
            <wp:effectExtent l="0" t="0" r="5715" b="2540"/>
            <wp:wrapNone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15" cy="158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C4F2B" w14:textId="3AE48DFB" w:rsidR="00C1152C" w:rsidRDefault="00C1152C" w:rsidP="00F55ABC">
      <w:pPr>
        <w:jc w:val="right"/>
        <w:rPr>
          <w:rtl/>
        </w:rPr>
      </w:pPr>
    </w:p>
    <w:p w14:paraId="4081FA45" w14:textId="316F36C5" w:rsidR="00C1152C" w:rsidRDefault="00C1152C" w:rsidP="00F55ABC">
      <w:pPr>
        <w:jc w:val="right"/>
        <w:rPr>
          <w:rtl/>
        </w:rPr>
      </w:pPr>
    </w:p>
    <w:p w14:paraId="051C12CD" w14:textId="77777777" w:rsidR="00C1152C" w:rsidRDefault="00C1152C" w:rsidP="00F55ABC">
      <w:pPr>
        <w:jc w:val="right"/>
        <w:rPr>
          <w:rtl/>
        </w:rPr>
      </w:pPr>
    </w:p>
    <w:p w14:paraId="1832A5AC" w14:textId="77777777" w:rsidR="00C1152C" w:rsidRDefault="00C1152C" w:rsidP="00F55ABC">
      <w:pPr>
        <w:jc w:val="right"/>
        <w:rPr>
          <w:rtl/>
        </w:rPr>
      </w:pPr>
    </w:p>
    <w:p w14:paraId="307645D8" w14:textId="77777777" w:rsidR="00C1152C" w:rsidRDefault="00C1152C" w:rsidP="00F55ABC">
      <w:pPr>
        <w:jc w:val="right"/>
        <w:rPr>
          <w:rtl/>
        </w:rPr>
      </w:pPr>
    </w:p>
    <w:p w14:paraId="0A442622" w14:textId="77777777" w:rsidR="00C1152C" w:rsidRDefault="00C1152C" w:rsidP="00F55ABC">
      <w:pPr>
        <w:jc w:val="right"/>
        <w:rPr>
          <w:rtl/>
        </w:rPr>
      </w:pPr>
    </w:p>
    <w:p w14:paraId="3E38F801" w14:textId="2A8F0326" w:rsidR="00C1152C" w:rsidRPr="00C1152C" w:rsidRDefault="00C1152C" w:rsidP="00F55ABC">
      <w:pPr>
        <w:jc w:val="right"/>
        <w:rPr>
          <w:lang w:val="en-US"/>
        </w:rPr>
      </w:pPr>
    </w:p>
    <w:p w14:paraId="4B7898E7" w14:textId="16CC47CD" w:rsidR="00C1152C" w:rsidRPr="00C1152C" w:rsidRDefault="00C1152C" w:rsidP="00F55ABC">
      <w:pPr>
        <w:jc w:val="right"/>
        <w:rPr>
          <w:lang w:val="en-US"/>
        </w:rPr>
      </w:pPr>
    </w:p>
    <w:p w14:paraId="6B55F351" w14:textId="5B64599F" w:rsidR="00C1152C" w:rsidRDefault="00C1152C" w:rsidP="00F55ABC">
      <w:pPr>
        <w:jc w:val="right"/>
        <w:rPr>
          <w:rtl/>
        </w:rPr>
      </w:pPr>
    </w:p>
    <w:p w14:paraId="33CF0899" w14:textId="28899546" w:rsidR="00C1152C" w:rsidRPr="00CD6EF1" w:rsidRDefault="00C1152C" w:rsidP="00F55ABC">
      <w:pPr>
        <w:jc w:val="right"/>
        <w:rPr>
          <w:rtl/>
          <w:lang w:val="en-US"/>
        </w:rPr>
      </w:pPr>
    </w:p>
    <w:p w14:paraId="4130610B" w14:textId="37F225F8" w:rsidR="00C1152C" w:rsidRDefault="00C1152C" w:rsidP="00F55ABC">
      <w:pPr>
        <w:jc w:val="right"/>
        <w:rPr>
          <w:rtl/>
        </w:rPr>
      </w:pPr>
    </w:p>
    <w:p w14:paraId="58E4B1F1" w14:textId="588B5E2A" w:rsidR="00C1152C" w:rsidRDefault="00C1152C" w:rsidP="00F55ABC">
      <w:pPr>
        <w:jc w:val="right"/>
        <w:rPr>
          <w:rtl/>
        </w:rPr>
      </w:pPr>
    </w:p>
    <w:p w14:paraId="75A85582" w14:textId="55E55DC7" w:rsidR="00C1152C" w:rsidRPr="00CD6EF1" w:rsidRDefault="00C1152C" w:rsidP="00F55ABC">
      <w:pPr>
        <w:jc w:val="right"/>
        <w:rPr>
          <w:rtl/>
          <w:lang w:val="en-US"/>
        </w:rPr>
      </w:pPr>
    </w:p>
    <w:p w14:paraId="5B4B7761" w14:textId="792FA724" w:rsidR="00C1152C" w:rsidRDefault="00C1152C" w:rsidP="00F55ABC">
      <w:pPr>
        <w:jc w:val="right"/>
        <w:rPr>
          <w:rtl/>
        </w:rPr>
      </w:pPr>
    </w:p>
    <w:p w14:paraId="342C074A" w14:textId="19844726" w:rsidR="00C1152C" w:rsidRDefault="00CD6EF1" w:rsidP="00CD6EF1">
      <w:pPr>
        <w:tabs>
          <w:tab w:val="left" w:pos="225"/>
        </w:tabs>
        <w:rPr>
          <w:rtl/>
        </w:rPr>
      </w:pPr>
      <w:r>
        <w:tab/>
      </w:r>
      <w:commentRangeStart w:id="3"/>
      <w:commentRangeEnd w:id="3"/>
      <w:r>
        <w:rPr>
          <w:rStyle w:val="CommentReference"/>
        </w:rPr>
        <w:commentReference w:id="3"/>
      </w:r>
    </w:p>
    <w:p w14:paraId="312BBA66" w14:textId="4EDA9807" w:rsidR="00C1152C" w:rsidRPr="00CD6EF1" w:rsidRDefault="00C1152C" w:rsidP="00F55ABC">
      <w:pPr>
        <w:jc w:val="right"/>
        <w:rPr>
          <w:lang w:val="en-US"/>
        </w:rPr>
      </w:pPr>
    </w:p>
    <w:p w14:paraId="47C1ED67" w14:textId="531FD9C7" w:rsidR="00C1152C" w:rsidRDefault="00C1152C" w:rsidP="00F55ABC">
      <w:pPr>
        <w:jc w:val="right"/>
      </w:pPr>
    </w:p>
    <w:p w14:paraId="07F285EE" w14:textId="7E08BEBE" w:rsidR="00C37F54" w:rsidRDefault="00C37F54" w:rsidP="00F55ABC">
      <w:pPr>
        <w:jc w:val="right"/>
      </w:pPr>
    </w:p>
    <w:p w14:paraId="308A8393" w14:textId="4CE65E51" w:rsidR="00C37F54" w:rsidRDefault="00C37F54" w:rsidP="00F55ABC">
      <w:pPr>
        <w:jc w:val="right"/>
      </w:pPr>
    </w:p>
    <w:p w14:paraId="3CBD20F1" w14:textId="3EA59D62" w:rsidR="00C37F54" w:rsidRDefault="00C37F54" w:rsidP="00F55ABC">
      <w:pPr>
        <w:jc w:val="right"/>
      </w:pPr>
    </w:p>
    <w:p w14:paraId="72939EA7" w14:textId="243A55A5" w:rsidR="00C37F54" w:rsidRDefault="00C37F54" w:rsidP="00F55ABC">
      <w:pPr>
        <w:jc w:val="right"/>
      </w:pPr>
    </w:p>
    <w:p w14:paraId="6CF460D9" w14:textId="763450BA" w:rsidR="00C37F54" w:rsidRDefault="00C37F54" w:rsidP="00F55ABC">
      <w:pPr>
        <w:jc w:val="right"/>
      </w:pPr>
    </w:p>
    <w:p w14:paraId="5009DEFD" w14:textId="25BC6DA6" w:rsidR="00C37F54" w:rsidRDefault="00C37F54" w:rsidP="00F55ABC">
      <w:pPr>
        <w:jc w:val="right"/>
      </w:pPr>
    </w:p>
    <w:p w14:paraId="48C735B2" w14:textId="1D63D6F1" w:rsidR="00C37F54" w:rsidRDefault="00C37F54" w:rsidP="00F55ABC">
      <w:pPr>
        <w:jc w:val="right"/>
      </w:pPr>
    </w:p>
    <w:p w14:paraId="1A3996E6" w14:textId="2E5EA3A3" w:rsidR="00C37F54" w:rsidRDefault="00C37F54" w:rsidP="00F55ABC">
      <w:pPr>
        <w:jc w:val="right"/>
      </w:pPr>
    </w:p>
    <w:p w14:paraId="7FB872E3" w14:textId="621C6407" w:rsidR="00C37F54" w:rsidRDefault="00C37F54" w:rsidP="00F55ABC">
      <w:pPr>
        <w:jc w:val="right"/>
      </w:pPr>
    </w:p>
    <w:p w14:paraId="76363A3B" w14:textId="1964D389" w:rsidR="00C37F54" w:rsidRDefault="00C37F54" w:rsidP="00F55ABC">
      <w:pPr>
        <w:jc w:val="right"/>
      </w:pPr>
    </w:p>
    <w:p w14:paraId="4C13EA0A" w14:textId="77777777" w:rsidR="00C37F54" w:rsidRDefault="00C37F54" w:rsidP="00F55ABC">
      <w:pPr>
        <w:jc w:val="right"/>
        <w:rPr>
          <w:rtl/>
        </w:rPr>
      </w:pPr>
    </w:p>
    <w:p w14:paraId="7D6F4FA5" w14:textId="324F6CD8" w:rsidR="00C1152C" w:rsidRDefault="00C1152C" w:rsidP="00F55ABC">
      <w:pPr>
        <w:jc w:val="right"/>
        <w:rPr>
          <w:rtl/>
        </w:rPr>
      </w:pPr>
    </w:p>
    <w:p w14:paraId="2BD7968A" w14:textId="51B799FC" w:rsidR="00C1152C" w:rsidRDefault="00C1152C" w:rsidP="00C1152C">
      <w:pPr>
        <w:jc w:val="right"/>
        <w:rPr>
          <w:lang w:val="en-US"/>
        </w:rPr>
      </w:pPr>
      <w:r>
        <w:rPr>
          <w:rFonts w:hint="cs"/>
          <w:rtl/>
        </w:rPr>
        <w:t xml:space="preserve">אחרי </w:t>
      </w:r>
      <w:r w:rsidR="00CD6EF1">
        <w:rPr>
          <w:rFonts w:hint="cs"/>
          <w:rtl/>
        </w:rPr>
        <w:t>כל סבב:</w:t>
      </w:r>
    </w:p>
    <w:p w14:paraId="2C0F76B5" w14:textId="3DBDC747" w:rsidR="00C1152C" w:rsidRDefault="00CD6EF1" w:rsidP="00F55ABC">
      <w:pPr>
        <w:jc w:val="right"/>
        <w:rPr>
          <w:rtl/>
        </w:rPr>
      </w:pPr>
      <w:r w:rsidRPr="00C1152C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AFFF79" wp14:editId="7D9806FC">
                <wp:simplePos x="0" y="0"/>
                <wp:positionH relativeFrom="column">
                  <wp:posOffset>-587403</wp:posOffset>
                </wp:positionH>
                <wp:positionV relativeFrom="paragraph">
                  <wp:posOffset>333403</wp:posOffset>
                </wp:positionV>
                <wp:extent cx="2360930" cy="1404620"/>
                <wp:effectExtent l="22860" t="0" r="0" b="1143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1C81" w14:textId="77777777" w:rsidR="00CD6EF1" w:rsidRPr="00C1152C" w:rsidRDefault="00CD6EF1" w:rsidP="00CD6E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version – relevant for each round in each game!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FFF79" id="_x0000_s1033" type="#_x0000_t202" style="position:absolute;left:0;text-align:left;margin-left:-46.25pt;margin-top:26.25pt;width:185.9pt;height:110.6pt;flip:x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">
                <v:textbox style="mso-fit-shape-to-text:t">
                  <w:txbxContent>
                    <w:p w14:paraId="50031C81" w14:textId="77777777" w:rsidR="00CD6EF1" w:rsidRPr="00C1152C" w:rsidRDefault="00CD6EF1" w:rsidP="00CD6EF1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proofErr w:type="spellStart"/>
                      <w:r>
                        <w:rPr>
                          <w:lang w:val="en-US"/>
                        </w:rPr>
                        <w:t>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version – relevant for each round in each game!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936E66" w14:textId="5E95088B" w:rsidR="00C1152C" w:rsidRDefault="00CD6EF1" w:rsidP="00CD6EF1">
      <w:pPr>
        <w:jc w:val="center"/>
        <w:rPr>
          <w:rtl/>
          <w:lang w:val="en-US"/>
        </w:rPr>
      </w:pPr>
      <w:r w:rsidRPr="00C1152C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FCDE74" wp14:editId="3C370353">
                <wp:simplePos x="0" y="0"/>
                <wp:positionH relativeFrom="column">
                  <wp:posOffset>2966831</wp:posOffset>
                </wp:positionH>
                <wp:positionV relativeFrom="paragraph">
                  <wp:posOffset>148921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37E4E" w14:textId="011C2D9C" w:rsidR="00CD6EF1" w:rsidRPr="00C1152C" w:rsidRDefault="00CD6EF1" w:rsidP="00CD6E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version – relevant for each round in each game!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CDE74" id="_x0000_s1034" type="#_x0000_t202" style="position:absolute;left:0;text-align:left;margin-left:233.6pt;margin-top:11.7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0E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">
                <v:textbox style="mso-fit-shape-to-text:t">
                  <w:txbxContent>
                    <w:p w14:paraId="54037E4E" w14:textId="011C2D9C" w:rsidR="00CD6EF1" w:rsidRPr="00C1152C" w:rsidRDefault="00CD6EF1" w:rsidP="00CD6EF1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</w:rPr>
                        <w:t>O</w:t>
                      </w:r>
                      <w:proofErr w:type="spellStart"/>
                      <w:r>
                        <w:rPr>
                          <w:lang w:val="en-US"/>
                        </w:rPr>
                        <w:t>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version – relevant for each </w:t>
                      </w:r>
                      <w:r>
                        <w:rPr>
                          <w:lang w:val="en-US"/>
                        </w:rPr>
                        <w:t>round</w:t>
                      </w:r>
                      <w:r>
                        <w:rPr>
                          <w:lang w:val="en-US"/>
                        </w:rPr>
                        <w:t xml:space="preserve"> in each game!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8ABC9" w14:textId="33064F1C" w:rsidR="00CD6EF1" w:rsidRDefault="00CD6EF1" w:rsidP="00CD6EF1">
      <w:pPr>
        <w:jc w:val="center"/>
        <w:rPr>
          <w:lang w:val="en-US"/>
        </w:rPr>
      </w:pPr>
    </w:p>
    <w:p w14:paraId="3D4EDB82" w14:textId="77777777" w:rsidR="00C37F54" w:rsidRPr="00CD6EF1" w:rsidRDefault="00C37F54" w:rsidP="00CD6EF1">
      <w:pPr>
        <w:jc w:val="center"/>
        <w:rPr>
          <w:rtl/>
          <w:lang w:val="en-US"/>
        </w:rPr>
      </w:pPr>
    </w:p>
    <w:p w14:paraId="762A16EF" w14:textId="12D0E70E" w:rsidR="00F55ABC" w:rsidRDefault="00C37F54" w:rsidP="00F55ABC">
      <w:pPr>
        <w:jc w:val="right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2B50E2" wp14:editId="1C321747">
                <wp:simplePos x="0" y="0"/>
                <wp:positionH relativeFrom="column">
                  <wp:posOffset>-569595</wp:posOffset>
                </wp:positionH>
                <wp:positionV relativeFrom="paragraph">
                  <wp:posOffset>111566</wp:posOffset>
                </wp:positionV>
                <wp:extent cx="2360930" cy="1404620"/>
                <wp:effectExtent l="22860" t="0" r="0" b="1143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78AF" w14:textId="4D669C5B" w:rsidR="00CD6EF1" w:rsidRDefault="00CD6E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Y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just finished round # in game #</w:t>
                            </w:r>
                          </w:p>
                          <w:p w14:paraId="748936FB" w14:textId="1E4D0CDB" w:rsidR="00CD6EF1" w:rsidRDefault="00CD6E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the next screen you will play this game again. </w:t>
                            </w:r>
                          </w:p>
                          <w:p w14:paraId="0CF2E5AF" w14:textId="2F0036BC" w:rsidR="00CD6EF1" w:rsidRDefault="00CD6E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payoff structure is the same</w:t>
                            </w:r>
                            <w:r w:rsidR="00FE6503">
                              <w:rPr>
                                <w:lang w:val="en-US"/>
                              </w:rPr>
                              <w:t>, b</w:t>
                            </w:r>
                            <w:r>
                              <w:rPr>
                                <w:lang w:val="en-US"/>
                              </w:rPr>
                              <w:t>ut all the keys have been reset and rearranged within each set</w:t>
                            </w:r>
                            <w:r w:rsidR="00294872">
                              <w:rPr>
                                <w:lang w:val="en-US"/>
                              </w:rPr>
                              <w:t xml:space="preserve"> of keys</w:t>
                            </w:r>
                          </w:p>
                          <w:p w14:paraId="2602AD03" w14:textId="54813678" w:rsidR="00CD6EF1" w:rsidRPr="00CD6EF1" w:rsidRDefault="00CD6EF1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B50E2" id="_x0000_s1035" type="#_x0000_t202" style="position:absolute;left:0;text-align:left;margin-left:-44.85pt;margin-top:8.8pt;width:185.9pt;height:110.6pt;flip:x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Py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">
                <v:textbox style="mso-fit-shape-to-text:t">
                  <w:txbxContent>
                    <w:p w14:paraId="081778AF" w14:textId="4D669C5B" w:rsidR="00CD6EF1" w:rsidRDefault="00CD6EF1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</w:rPr>
                        <w:t>Y</w:t>
                      </w:r>
                      <w:proofErr w:type="spellStart"/>
                      <w:r>
                        <w:rPr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just finished round # in game #</w:t>
                      </w:r>
                    </w:p>
                    <w:p w14:paraId="748936FB" w14:textId="1E4D0CDB" w:rsidR="00CD6EF1" w:rsidRDefault="00CD6E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the next screen you will play this game again. </w:t>
                      </w:r>
                    </w:p>
                    <w:p w14:paraId="0CF2E5AF" w14:textId="2F0036BC" w:rsidR="00CD6EF1" w:rsidRDefault="00CD6E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payoff structure is the same</w:t>
                      </w:r>
                      <w:r w:rsidR="00FE6503">
                        <w:rPr>
                          <w:lang w:val="en-US"/>
                        </w:rPr>
                        <w:t>, b</w:t>
                      </w:r>
                      <w:r>
                        <w:rPr>
                          <w:lang w:val="en-US"/>
                        </w:rPr>
                        <w:t>ut all the keys have been reset and rearranged within each set</w:t>
                      </w:r>
                      <w:r w:rsidR="00294872">
                        <w:rPr>
                          <w:lang w:val="en-US"/>
                        </w:rPr>
                        <w:t xml:space="preserve"> of keys</w:t>
                      </w:r>
                    </w:p>
                    <w:p w14:paraId="2602AD03" w14:textId="54813678" w:rsidR="00CD6EF1" w:rsidRPr="00CD6EF1" w:rsidRDefault="00CD6EF1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continue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ABC" w:rsidRPr="00F55ABC">
        <w:rPr>
          <w:noProof/>
        </w:rPr>
        <w:drawing>
          <wp:inline distT="0" distB="0" distL="0" distR="0" wp14:anchorId="4F98AE15" wp14:editId="660309C0">
            <wp:extent cx="3561346" cy="770586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780" cy="7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56FD" w14:textId="1130A905" w:rsidR="00CD6EF1" w:rsidRPr="00C37F54" w:rsidRDefault="00CD6EF1" w:rsidP="00CD6EF1">
      <w:pPr>
        <w:rPr>
          <w:lang w:val="en-US"/>
        </w:rPr>
      </w:pPr>
    </w:p>
    <w:p w14:paraId="337ACAED" w14:textId="08C7B3A7" w:rsidR="00CD6EF1" w:rsidRDefault="00CD6EF1" w:rsidP="00CD6EF1">
      <w:pPr>
        <w:rPr>
          <w:rtl/>
        </w:rPr>
      </w:pPr>
    </w:p>
    <w:p w14:paraId="7043C111" w14:textId="72529A3D" w:rsidR="00CD6EF1" w:rsidRDefault="00CD6EF1" w:rsidP="00CD6EF1">
      <w:pPr>
        <w:jc w:val="right"/>
        <w:rPr>
          <w:lang w:val="en-US"/>
        </w:rPr>
      </w:pPr>
    </w:p>
    <w:p w14:paraId="65F41A1B" w14:textId="609A7910" w:rsidR="00CD6EF1" w:rsidRDefault="00CD6EF1" w:rsidP="00CD6EF1">
      <w:pPr>
        <w:jc w:val="right"/>
        <w:rPr>
          <w:lang w:val="en-US"/>
        </w:rPr>
      </w:pPr>
    </w:p>
    <w:p w14:paraId="2123534D" w14:textId="633F6772" w:rsidR="00CD6EF1" w:rsidRDefault="00CD6EF1" w:rsidP="00CD6EF1">
      <w:pPr>
        <w:jc w:val="right"/>
        <w:rPr>
          <w:rtl/>
          <w:lang w:val="en-US"/>
        </w:rPr>
      </w:pPr>
    </w:p>
    <w:p w14:paraId="12705C47" w14:textId="7EA23B38" w:rsidR="00CD6EF1" w:rsidRDefault="00CD6EF1" w:rsidP="00CD6EF1">
      <w:pPr>
        <w:jc w:val="right"/>
        <w:rPr>
          <w:lang w:val="en-US"/>
        </w:rPr>
      </w:pPr>
    </w:p>
    <w:p w14:paraId="30C6C529" w14:textId="54868C70" w:rsidR="00C37F54" w:rsidRDefault="00C37F54" w:rsidP="00CD6EF1">
      <w:pPr>
        <w:jc w:val="right"/>
        <w:rPr>
          <w:lang w:val="en-US"/>
        </w:rPr>
      </w:pPr>
    </w:p>
    <w:p w14:paraId="48C676A9" w14:textId="00C3004C" w:rsidR="00C37F54" w:rsidRDefault="00C37F54" w:rsidP="00CD6EF1">
      <w:pPr>
        <w:jc w:val="right"/>
        <w:rPr>
          <w:lang w:val="en-US"/>
        </w:rPr>
      </w:pPr>
    </w:p>
    <w:p w14:paraId="18929706" w14:textId="1DE82487" w:rsidR="00C37F54" w:rsidRDefault="00C37F54" w:rsidP="00C37F54">
      <w:pPr>
        <w:jc w:val="right"/>
        <w:rPr>
          <w:rtl/>
        </w:rPr>
      </w:pPr>
      <w:r>
        <w:rPr>
          <w:rFonts w:hint="cs"/>
          <w:rtl/>
        </w:rPr>
        <w:t>אחרי 20 סבבים (סיום משחק)</w:t>
      </w:r>
    </w:p>
    <w:p w14:paraId="53EF2159" w14:textId="17DF46F3" w:rsidR="00C37F54" w:rsidRDefault="00C37F54" w:rsidP="00CD6EF1">
      <w:pPr>
        <w:jc w:val="right"/>
        <w:rPr>
          <w:lang w:val="en-US"/>
        </w:rPr>
      </w:pPr>
    </w:p>
    <w:p w14:paraId="6BB1A1A1" w14:textId="77777777" w:rsidR="00C37F54" w:rsidRPr="00CD6EF1" w:rsidRDefault="00C37F54" w:rsidP="00CD6EF1">
      <w:pPr>
        <w:jc w:val="right"/>
        <w:rPr>
          <w:lang w:val="en-US"/>
        </w:rPr>
      </w:pPr>
    </w:p>
    <w:p w14:paraId="2328E984" w14:textId="0EC511C3" w:rsidR="004A7F13" w:rsidRDefault="004A7F13" w:rsidP="004A7F13">
      <w:pPr>
        <w:jc w:val="right"/>
      </w:pPr>
      <w:commentRangeStart w:id="4"/>
      <w:r w:rsidRPr="004A7F13">
        <w:rPr>
          <w:noProof/>
        </w:rPr>
        <w:drawing>
          <wp:inline distT="0" distB="0" distL="0" distR="0" wp14:anchorId="7F4D493D" wp14:editId="61301166">
            <wp:extent cx="3938025" cy="1558456"/>
            <wp:effectExtent l="0" t="0" r="5715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354" cy="15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CD6EF1">
        <w:rPr>
          <w:rStyle w:val="CommentReference"/>
          <w:rtl/>
        </w:rPr>
        <w:commentReference w:id="4"/>
      </w:r>
    </w:p>
    <w:p w14:paraId="7F9991F4" w14:textId="77777777" w:rsidR="00CD6EF1" w:rsidRDefault="00CD6EF1" w:rsidP="0082147B">
      <w:pPr>
        <w:bidi/>
        <w:rPr>
          <w:rtl/>
        </w:rPr>
      </w:pPr>
    </w:p>
    <w:p w14:paraId="15F4DBCE" w14:textId="77777777" w:rsidR="00CD6EF1" w:rsidRDefault="00CD6EF1" w:rsidP="00CD6EF1">
      <w:pPr>
        <w:bidi/>
        <w:rPr>
          <w:rtl/>
        </w:rPr>
      </w:pPr>
    </w:p>
    <w:p w14:paraId="5B5C56A7" w14:textId="520415D7" w:rsidR="00CD6EF1" w:rsidRDefault="00C37F54" w:rsidP="00CD6EF1">
      <w:pPr>
        <w:bidi/>
        <w:rPr>
          <w:lang w:val="en-US"/>
        </w:rPr>
      </w:pPr>
      <w:r>
        <w:rPr>
          <w:lang w:val="en-US"/>
        </w:rPr>
        <w:t>Final screen:</w:t>
      </w:r>
    </w:p>
    <w:p w14:paraId="3DB7CC00" w14:textId="4051D6EF" w:rsidR="00C37F54" w:rsidRDefault="00C37F54" w:rsidP="00C37F54">
      <w:pPr>
        <w:pStyle w:val="ListParagraph"/>
        <w:numPr>
          <w:ilvl w:val="0"/>
          <w:numId w:val="3"/>
        </w:numPr>
        <w:ind w:left="426" w:hanging="426"/>
      </w:pPr>
      <w:r>
        <w:lastRenderedPageBreak/>
        <w:t>Thanks you for participating in this study! One round you played has been selected at random. Y</w:t>
      </w:r>
      <w:r w:rsidRPr="003D08F5">
        <w:t xml:space="preserve">ou earned </w:t>
      </w:r>
      <w:r w:rsidRPr="003D08F5">
        <w:rPr>
          <w:color w:val="FF0000"/>
        </w:rPr>
        <w:t>XXX</w:t>
      </w:r>
      <w:r>
        <w:rPr>
          <w:color w:val="FF0000"/>
        </w:rPr>
        <w:t xml:space="preserve"> </w:t>
      </w:r>
      <w:r w:rsidRPr="0032003C">
        <w:t>points</w:t>
      </w:r>
      <w:r>
        <w:t xml:space="preserve"> in </w:t>
      </w:r>
      <w:del w:id="5" w:author="dcohen" w:date="2022-12-15T15:11:00Z">
        <w:r w:rsidDel="005903AD">
          <w:delText xml:space="preserve">this </w:delText>
        </w:r>
      </w:del>
      <w:ins w:id="6" w:author="dcohen" w:date="2022-12-15T15:11:00Z">
        <w:r w:rsidR="005903AD">
          <w:t xml:space="preserve">that </w:t>
        </w:r>
      </w:ins>
      <w:r>
        <w:t>round</w:t>
      </w:r>
      <w:del w:id="7" w:author="dcohen" w:date="2022-12-15T15:11:00Z">
        <w:r w:rsidDel="005903AD">
          <w:delText>.</w:delText>
        </w:r>
      </w:del>
      <w:ins w:id="8" w:author="dcohen" w:date="2022-12-15T15:11:00Z">
        <w:r w:rsidR="005903AD">
          <w:t xml:space="preserve">, </w:t>
        </w:r>
      </w:ins>
      <w:del w:id="9" w:author="dcohen" w:date="2022-12-15T15:11:00Z">
        <w:r w:rsidDel="005903AD">
          <w:delText xml:space="preserve"> T</w:delText>
        </w:r>
      </w:del>
      <w:ins w:id="10" w:author="dcohen" w:date="2022-12-15T15:11:00Z">
        <w:r w:rsidR="005903AD">
          <w:t>t</w:t>
        </w:r>
      </w:ins>
      <w:r>
        <w:t xml:space="preserve">hus your </w:t>
      </w:r>
      <w:r w:rsidRPr="0051286A">
        <w:rPr>
          <w:u w:val="single"/>
        </w:rPr>
        <w:t>bonus</w:t>
      </w:r>
      <w:r>
        <w:t xml:space="preserve"> payment is </w:t>
      </w:r>
      <w:r>
        <w:rPr>
          <w:color w:val="FF0000"/>
        </w:rPr>
        <w:t>CoinSign</w:t>
      </w:r>
      <w:r>
        <w:t xml:space="preserve"> </w:t>
      </w:r>
      <w:r w:rsidRPr="006E5191">
        <w:rPr>
          <w:color w:val="FF0000"/>
        </w:rPr>
        <w:t>[</w:t>
      </w:r>
      <w:r>
        <w:rPr>
          <w:color w:val="FF0000"/>
        </w:rPr>
        <w:t>InitialBonus +(</w:t>
      </w:r>
      <w:r w:rsidRPr="003D08F5">
        <w:rPr>
          <w:color w:val="FF0000"/>
        </w:rPr>
        <w:t>XXX</w:t>
      </w:r>
      <w:r>
        <w:rPr>
          <w:color w:val="FF0000"/>
        </w:rPr>
        <w:t>/ExchangeRatio)]</w:t>
      </w:r>
      <w:r>
        <w:t>. Please press the key be</w:t>
      </w:r>
      <w:del w:id="11" w:author="dcohen" w:date="2022-12-15T15:12:00Z">
        <w:r w:rsidDel="005903AD">
          <w:delText>l</w:delText>
        </w:r>
      </w:del>
      <w:r>
        <w:t>low to get your Prolific completion code”</w:t>
      </w:r>
    </w:p>
    <w:p w14:paraId="01C6ABC1" w14:textId="77777777" w:rsidR="00C37F54" w:rsidRPr="00C37F54" w:rsidRDefault="00C37F54" w:rsidP="00C37F54">
      <w:pPr>
        <w:bidi/>
      </w:pPr>
    </w:p>
    <w:p w14:paraId="2AE35316" w14:textId="77777777" w:rsidR="00CD6EF1" w:rsidRDefault="00CD6EF1" w:rsidP="00CD6EF1">
      <w:pPr>
        <w:bidi/>
        <w:rPr>
          <w:rtl/>
        </w:rPr>
      </w:pPr>
    </w:p>
    <w:p w14:paraId="40C78186" w14:textId="77777777" w:rsidR="00CD6EF1" w:rsidRDefault="00CD6EF1" w:rsidP="00CD6EF1">
      <w:pPr>
        <w:bidi/>
        <w:rPr>
          <w:rtl/>
        </w:rPr>
      </w:pPr>
    </w:p>
    <w:p w14:paraId="1371183C" w14:textId="6DF73C0C" w:rsidR="0082147B" w:rsidRDefault="0082147B" w:rsidP="00CD6EF1">
      <w:pPr>
        <w:bidi/>
        <w:rPr>
          <w:rtl/>
        </w:rPr>
      </w:pPr>
      <w:r>
        <w:rPr>
          <w:rFonts w:hint="cs"/>
          <w:rtl/>
        </w:rPr>
        <w:t xml:space="preserve">לשים לב: צד המטריצות נותר קבוע לאורך כל שלושת המשחקים (כלומר, מטריצה ימנית היא </w:t>
      </w:r>
      <w:r>
        <w:rPr>
          <w:rFonts w:hint="cs"/>
        </w:rPr>
        <w:t>TRY</w:t>
      </w:r>
      <w:r>
        <w:rPr>
          <w:rFonts w:hint="cs"/>
          <w:rtl/>
        </w:rPr>
        <w:t xml:space="preserve"> היא תהיה כך לאורך כל שלושת המשחקים. </w:t>
      </w:r>
    </w:p>
    <w:p w14:paraId="2D1B63C6" w14:textId="39E7BED2" w:rsidR="0082147B" w:rsidRDefault="0082147B" w:rsidP="008214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שינויים מהניסוי המקורי:</w:t>
      </w:r>
    </w:p>
    <w:p w14:paraId="6229B789" w14:textId="24435142" w:rsidR="0082147B" w:rsidRDefault="00CD6EF1" w:rsidP="0082147B">
      <w:pPr>
        <w:bidi/>
        <w:rPr>
          <w:rtl/>
          <w:lang w:val="en-US"/>
        </w:rPr>
      </w:pPr>
      <w:r>
        <w:rPr>
          <w:rFonts w:hint="cs"/>
          <w:rtl/>
        </w:rPr>
        <w:t>לשנות</w:t>
      </w:r>
      <w:r w:rsidR="0082147B">
        <w:rPr>
          <w:rFonts w:hint="cs"/>
          <w:rtl/>
        </w:rPr>
        <w:t xml:space="preserve"> את העונש </w:t>
      </w:r>
      <w:r w:rsidR="0082147B">
        <w:rPr>
          <w:rFonts w:hint="cs"/>
          <w:rtl/>
          <w:lang w:val="en-US"/>
        </w:rPr>
        <w:t>והפרסים בתנאים מ</w:t>
      </w:r>
      <w:r w:rsidR="0082147B">
        <w:rPr>
          <w:lang w:val="en-US"/>
        </w:rPr>
        <w:t xml:space="preserve">-1 </w:t>
      </w:r>
      <w:r w:rsidR="0082147B">
        <w:rPr>
          <w:rFonts w:hint="cs"/>
          <w:rtl/>
          <w:lang w:val="en-US"/>
        </w:rPr>
        <w:t xml:space="preserve"> ל</w:t>
      </w:r>
      <w:r w:rsidR="0082147B">
        <w:rPr>
          <w:lang w:val="en-US"/>
        </w:rPr>
        <w:t>-3</w:t>
      </w:r>
      <w:r w:rsidR="0082147B">
        <w:rPr>
          <w:rFonts w:hint="cs"/>
          <w:rtl/>
          <w:lang w:val="en-US"/>
        </w:rPr>
        <w:t xml:space="preserve"> </w:t>
      </w:r>
    </w:p>
    <w:p w14:paraId="7FBEDADC" w14:textId="78644E72" w:rsidR="004A7F13" w:rsidRDefault="0082147B" w:rsidP="0082147B">
      <w:pPr>
        <w:bidi/>
        <w:rPr>
          <w:rtl/>
        </w:rPr>
      </w:pPr>
      <w:r>
        <w:rPr>
          <w:rFonts w:hint="cs"/>
          <w:rtl/>
        </w:rPr>
        <w:t xml:space="preserve"> בניסוי המקורי רצו 2 משחקים- בייסיק ומשחק עם תנאי. במחקר הנוכחי </w:t>
      </w:r>
      <w:r w:rsidR="00CD6EF1">
        <w:rPr>
          <w:rFonts w:hint="cs"/>
          <w:rtl/>
        </w:rPr>
        <w:t>צריך להוסיף משחק שלישי</w:t>
      </w:r>
      <w:r>
        <w:rPr>
          <w:rFonts w:hint="cs"/>
          <w:rtl/>
        </w:rPr>
        <w:t xml:space="preserve"> שהוא הבייסיק שוב. </w:t>
      </w:r>
    </w:p>
    <w:p w14:paraId="3B22586F" w14:textId="77777777" w:rsidR="00CD6EF1" w:rsidRPr="004A7F13" w:rsidRDefault="00CD6EF1" w:rsidP="00CD6EF1">
      <w:pPr>
        <w:bidi/>
        <w:rPr>
          <w:rtl/>
        </w:rPr>
      </w:pPr>
    </w:p>
    <w:sectPr w:rsidR="00CD6EF1" w:rsidRPr="004A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אלעד שביט" w:date="2022-12-15T10:12:00Z" w:initials="אש">
    <w:p w14:paraId="7656403B" w14:textId="77777777" w:rsidR="00CD6EF1" w:rsidRDefault="00CD6EF1" w:rsidP="00CD6EF1">
      <w:pPr>
        <w:jc w:val="center"/>
        <w:rPr>
          <w:rtl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** </w:t>
      </w:r>
      <w:r>
        <w:rPr>
          <w:rFonts w:hint="cs"/>
          <w:rtl/>
          <w:lang w:val="en-US"/>
        </w:rPr>
        <w:t>אלירן שים לב ב</w:t>
      </w:r>
      <w:r>
        <w:rPr>
          <w:lang w:val="en-US"/>
        </w:rPr>
        <w:t>**</w:t>
      </w:r>
    </w:p>
    <w:p w14:paraId="65EB08F3" w14:textId="77777777" w:rsidR="00CD6EF1" w:rsidRDefault="00CD6EF1" w:rsidP="00CD6EF1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במשחק 1 כמות הסבבים היא 10</w:t>
      </w:r>
    </w:p>
    <w:p w14:paraId="04C33350" w14:textId="77777777" w:rsidR="00CD6EF1" w:rsidRDefault="00CD6EF1" w:rsidP="00CD6EF1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במשחק 2 כמות הסבבבים היא 20</w:t>
      </w:r>
    </w:p>
    <w:p w14:paraId="4F944028" w14:textId="77777777" w:rsidR="00CD6EF1" w:rsidRDefault="00CD6EF1" w:rsidP="00CD6EF1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במשחק 3 כמות הסבבים היא 10</w:t>
      </w:r>
    </w:p>
    <w:p w14:paraId="02AA49C3" w14:textId="056E0BF0" w:rsidR="00CD6EF1" w:rsidRDefault="00CD6EF1">
      <w:pPr>
        <w:pStyle w:val="CommentText"/>
      </w:pPr>
    </w:p>
  </w:comment>
  <w:comment w:id="4" w:author="אלעד שביט" w:date="2022-12-15T10:17:00Z" w:initials="אש">
    <w:p w14:paraId="42C0A4A1" w14:textId="77777777" w:rsidR="00CD6EF1" w:rsidRDefault="00CD6EF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Game # is now over.</w:t>
      </w:r>
    </w:p>
    <w:p w14:paraId="0C185DAF" w14:textId="33C26242" w:rsidR="00CD6EF1" w:rsidRPr="00CD6EF1" w:rsidRDefault="00CD6EF1">
      <w:pPr>
        <w:pStyle w:val="CommentText"/>
        <w:rPr>
          <w:rtl/>
          <w:lang w:val="en-US"/>
        </w:rPr>
      </w:pPr>
      <w:r>
        <w:rPr>
          <w:rFonts w:hint="cs"/>
          <w:rtl/>
          <w:lang w:val="en-US"/>
        </w:rPr>
        <w:t>כל השאר תשאיר אותו דבר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AA49C3" w15:done="0"/>
  <w15:commentEx w15:paraId="0C185D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AA49C3" w16cid:durableId="27457196"/>
  <w16cid:commentId w16cid:paraId="0C185DAF" w16cid:durableId="274572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349"/>
    <w:multiLevelType w:val="hybridMultilevel"/>
    <w:tmpl w:val="5D3C3C22"/>
    <w:lvl w:ilvl="0" w:tplc="5AEEDBEC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4A0E34"/>
    <w:multiLevelType w:val="hybridMultilevel"/>
    <w:tmpl w:val="521C9638"/>
    <w:lvl w:ilvl="0" w:tplc="7C0A2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10F6D"/>
    <w:multiLevelType w:val="hybridMultilevel"/>
    <w:tmpl w:val="A906E08A"/>
    <w:lvl w:ilvl="0" w:tplc="3118E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572439">
    <w:abstractNumId w:val="1"/>
  </w:num>
  <w:num w:numId="2" w16cid:durableId="1712345323">
    <w:abstractNumId w:val="2"/>
  </w:num>
  <w:num w:numId="3" w16cid:durableId="4714081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cohen">
    <w15:presenceInfo w15:providerId="None" w15:userId="dcohen"/>
  </w15:person>
  <w15:person w15:author="אלעד שביט">
    <w15:presenceInfo w15:providerId="Windows Live" w15:userId="4da9f5ae78ec1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DW2MDUwMTU3NjRT0lEKTi0uzszPAykwqgUAzt/VJSwAAAA="/>
  </w:docVars>
  <w:rsids>
    <w:rsidRoot w:val="00F55ABC"/>
    <w:rsid w:val="001F5680"/>
    <w:rsid w:val="00294872"/>
    <w:rsid w:val="002C024F"/>
    <w:rsid w:val="00423A4B"/>
    <w:rsid w:val="00462788"/>
    <w:rsid w:val="00483F0A"/>
    <w:rsid w:val="004A21E1"/>
    <w:rsid w:val="004A7F13"/>
    <w:rsid w:val="005903AD"/>
    <w:rsid w:val="0062416B"/>
    <w:rsid w:val="006C360C"/>
    <w:rsid w:val="0082147B"/>
    <w:rsid w:val="009D19FA"/>
    <w:rsid w:val="00B82D29"/>
    <w:rsid w:val="00C1152C"/>
    <w:rsid w:val="00C24723"/>
    <w:rsid w:val="00C37F54"/>
    <w:rsid w:val="00C7476D"/>
    <w:rsid w:val="00C924B6"/>
    <w:rsid w:val="00CD6EF1"/>
    <w:rsid w:val="00CD798D"/>
    <w:rsid w:val="00D23E11"/>
    <w:rsid w:val="00D96142"/>
    <w:rsid w:val="00EE2456"/>
    <w:rsid w:val="00F55ABC"/>
    <w:rsid w:val="00F627CC"/>
    <w:rsid w:val="00F95A8C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CB0"/>
  <w15:chartTrackingRefBased/>
  <w15:docId w15:val="{C9CA114F-26D0-49D1-B78B-06C0CC69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5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5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B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21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0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62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211D-921E-4DAB-8DC3-09D7E3AB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Shavit</dc:creator>
  <cp:keywords/>
  <dc:description/>
  <cp:lastModifiedBy>Yael Shavit</cp:lastModifiedBy>
  <cp:revision>2</cp:revision>
  <dcterms:created xsi:type="dcterms:W3CDTF">2022-12-16T06:39:00Z</dcterms:created>
  <dcterms:modified xsi:type="dcterms:W3CDTF">2022-12-16T06:39:00Z</dcterms:modified>
</cp:coreProperties>
</file>